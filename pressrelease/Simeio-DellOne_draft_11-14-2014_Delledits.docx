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EC" w:rsidRPr="008262E4" w:rsidRDefault="00362EEC" w:rsidP="00C7003E">
      <w:pPr>
        <w:pStyle w:val="ReleaseHeadline"/>
      </w:pPr>
      <w:commentRangeStart w:id="0"/>
      <w:r w:rsidRPr="008262E4">
        <w:t xml:space="preserve">Simeio Solutions </w:t>
      </w:r>
      <w:r w:rsidR="00245DAF">
        <w:t>DELIVER</w:t>
      </w:r>
      <w:ins w:id="1" w:author="Author">
        <w:r w:rsidR="00A57D22">
          <w:t>s</w:t>
        </w:r>
      </w:ins>
      <w:r w:rsidR="00245DAF">
        <w:t xml:space="preserve"> SUPERIOR MANAGEMENT, SECURITY, AND RELIABILITY </w:t>
      </w:r>
      <w:r w:rsidR="002D7310" w:rsidRPr="00E837BC">
        <w:t xml:space="preserve">of </w:t>
      </w:r>
      <w:ins w:id="2" w:author="Author">
        <w:r w:rsidR="00A57D22">
          <w:t>in new</w:t>
        </w:r>
        <w:r w:rsidR="00A57D22" w:rsidRPr="00E837BC">
          <w:t xml:space="preserve"> </w:t>
        </w:r>
      </w:ins>
      <w:proofErr w:type="spellStart"/>
      <w:r w:rsidR="002D7310" w:rsidRPr="00E837BC">
        <w:t>new</w:t>
      </w:r>
      <w:proofErr w:type="spellEnd"/>
      <w:r w:rsidR="002D7310" w:rsidRPr="00E837BC">
        <w:t xml:space="preserve"> Dell One Identity-as-a-Service (IDaaS) solution</w:t>
      </w:r>
      <w:commentRangeEnd w:id="0"/>
      <w:r w:rsidR="00A57D22">
        <w:rPr>
          <w:rStyle w:val="CommentReference"/>
          <w:rFonts w:asciiTheme="minorHAnsi" w:hAnsiTheme="minorHAnsi" w:cstheme="minorBidi"/>
          <w:b w:val="0"/>
          <w:caps w:val="0"/>
        </w:rPr>
        <w:commentReference w:id="0"/>
      </w:r>
    </w:p>
    <w:p w:rsidR="007C1E53" w:rsidRDefault="007C1E53" w:rsidP="008262E4">
      <w:pPr>
        <w:spacing w:after="240"/>
        <w:rPr>
          <w:rFonts w:ascii="Arial" w:hAnsi="Arial" w:cs="Arial"/>
          <w:b/>
          <w:sz w:val="20"/>
          <w:szCs w:val="20"/>
        </w:rPr>
      </w:pPr>
    </w:p>
    <w:p w:rsidR="002D7310" w:rsidRPr="00E837BC" w:rsidRDefault="002D7310" w:rsidP="002D7310">
      <w:r>
        <w:rPr>
          <w:b/>
        </w:rPr>
        <w:t xml:space="preserve">Hoboken, NJ, </w:t>
      </w:r>
      <w:r w:rsidRPr="00E837BC">
        <w:rPr>
          <w:b/>
        </w:rPr>
        <w:t>November 4, 1014:</w:t>
      </w:r>
      <w:r>
        <w:t xml:space="preserve"> </w:t>
      </w:r>
      <w:r w:rsidR="00C7003E">
        <w:t xml:space="preserve">Simeio Solutions today announced that </w:t>
      </w:r>
      <w:ins w:id="4" w:author="Author">
        <w:r w:rsidR="00A57D22">
          <w:rPr>
            <w:u w:val="single"/>
          </w:rPr>
          <w:t>it will</w:t>
        </w:r>
      </w:ins>
      <w:r>
        <w:t xml:space="preserve"> </w:t>
      </w:r>
      <w:r w:rsidRPr="00E837BC">
        <w:t>host</w:t>
      </w:r>
      <w:r>
        <w:t>, integrate</w:t>
      </w:r>
      <w:r w:rsidRPr="00E837BC">
        <w:t xml:space="preserve"> and manage </w:t>
      </w:r>
      <w:ins w:id="5" w:author="Author">
        <w:r w:rsidR="00A57D22">
          <w:t>the</w:t>
        </w:r>
        <w:r w:rsidR="00A57D22" w:rsidRPr="00E837BC">
          <w:t xml:space="preserve"> </w:t>
        </w:r>
      </w:ins>
      <w:r w:rsidRPr="00E837BC">
        <w:t xml:space="preserve">new Dell One Identity-as-a-Service (IDaaS) solution, which offers Dell’s most popular, enterprise-level identity and access management (IAM) </w:t>
      </w:r>
      <w:r w:rsidR="003F7C78">
        <w:t>technologies</w:t>
      </w:r>
      <w:r w:rsidR="003F7C78" w:rsidRPr="00E837BC">
        <w:t xml:space="preserve"> </w:t>
      </w:r>
      <w:r w:rsidRPr="00E837BC">
        <w:t>in an ‘as-a-Service’ format.</w:t>
      </w:r>
    </w:p>
    <w:p w:rsidR="002D7310" w:rsidRDefault="002D7310" w:rsidP="002D7310">
      <w:r w:rsidRPr="00E837BC">
        <w:t xml:space="preserve">Dell One Identity-as-a-Service leverages Simeio’s </w:t>
      </w:r>
      <w:r>
        <w:t>IAM</w:t>
      </w:r>
      <w:r w:rsidRPr="00E837BC">
        <w:t xml:space="preserve"> expertise</w:t>
      </w:r>
      <w:r>
        <w:t>,</w:t>
      </w:r>
      <w:r w:rsidRPr="00E837BC">
        <w:t xml:space="preserve"> </w:t>
      </w:r>
      <w:r>
        <w:t>as well as</w:t>
      </w:r>
      <w:r w:rsidRPr="00A4560B">
        <w:t xml:space="preserve"> </w:t>
      </w:r>
      <w:r w:rsidRPr="00A4560B">
        <w:rPr>
          <w:u w:val="single"/>
        </w:rPr>
        <w:t>Simeio’s Business-Ready IAM Cloud</w:t>
      </w:r>
      <w:r w:rsidRPr="00A4560B">
        <w:t xml:space="preserve"> [link to https://www.simeiosolutions.com/home/business-ready-iam-cloud.html], a secure, reliable and </w:t>
      </w:r>
      <w:r w:rsidRPr="00E837BC">
        <w:t xml:space="preserve">feature-rich </w:t>
      </w:r>
      <w:r w:rsidR="00192576">
        <w:t>platform</w:t>
      </w:r>
      <w:r w:rsidRPr="00E837BC">
        <w:t xml:space="preserve"> designed to free businesses from the cost and distraction of maintaining their own </w:t>
      </w:r>
      <w:r>
        <w:t xml:space="preserve">IAM </w:t>
      </w:r>
      <w:r w:rsidRPr="00E837BC">
        <w:t>infrastructure.</w:t>
      </w:r>
    </w:p>
    <w:p w:rsidR="002D7310" w:rsidRDefault="002D7310" w:rsidP="002D7310">
      <w:r>
        <w:t xml:space="preserve">With Simeio Business-Ready IAM Cloud, </w:t>
      </w:r>
      <w:r w:rsidRPr="00E837BC">
        <w:t>Dell One Identity-as-a-Service</w:t>
      </w:r>
      <w:r w:rsidRPr="004347E3">
        <w:t xml:space="preserve"> </w:t>
      </w:r>
      <w:r>
        <w:t xml:space="preserve">customers get all the </w:t>
      </w:r>
      <w:r w:rsidR="003F7C78">
        <w:t xml:space="preserve">capabilities </w:t>
      </w:r>
      <w:r>
        <w:t xml:space="preserve">of Dell’s powerful identity and access management software for provisioning, governance and access control, but without </w:t>
      </w:r>
      <w:r w:rsidRPr="00E837BC">
        <w:t xml:space="preserve">the large </w:t>
      </w:r>
      <w:r>
        <w:t xml:space="preserve">up-front </w:t>
      </w:r>
      <w:r w:rsidRPr="00E837BC">
        <w:t>investment</w:t>
      </w:r>
      <w:r>
        <w:t xml:space="preserve"> in hardware and software, or ongoing maintenance and upgrade costs.</w:t>
      </w:r>
    </w:p>
    <w:p w:rsidR="002D7310" w:rsidRDefault="002D7310" w:rsidP="002D7310">
      <w:r w:rsidRPr="00701291">
        <w:t xml:space="preserve">Dell One Identity-as-a-Service customers </w:t>
      </w:r>
      <w:r>
        <w:t>also enjoy</w:t>
      </w:r>
      <w:r w:rsidRPr="00701291">
        <w:t xml:space="preserve"> the features and capabilities of</w:t>
      </w:r>
      <w:r w:rsidR="00192576">
        <w:t xml:space="preserve"> the</w:t>
      </w:r>
      <w:r w:rsidRPr="00701291">
        <w:t xml:space="preserve"> </w:t>
      </w:r>
      <w:r w:rsidRPr="001E5F60">
        <w:rPr>
          <w:u w:val="single"/>
        </w:rPr>
        <w:t>Simeio Identity Intelligence Center</w:t>
      </w:r>
      <w:r w:rsidR="00C7003E" w:rsidRPr="00C7003E">
        <w:t>™</w:t>
      </w:r>
      <w:r w:rsidRPr="001E5F60">
        <w:rPr>
          <w:u w:val="single"/>
        </w:rPr>
        <w:t xml:space="preserve"> (IIC)</w:t>
      </w:r>
      <w:r>
        <w:t xml:space="preserve"> [link to </w:t>
      </w:r>
      <w:r w:rsidRPr="001E5F60">
        <w:t>https://www.simeiosolutions.com/home/simeio-iic.html</w:t>
      </w:r>
      <w:r>
        <w:t>]</w:t>
      </w:r>
      <w:r w:rsidRPr="00701291">
        <w:t>, the first and only solution of its kind designed specifically to operate, monitor and defend complex, multi-vendor IAM</w:t>
      </w:r>
      <w:r w:rsidR="00A13D50">
        <w:t xml:space="preserve"> and security</w:t>
      </w:r>
      <w:r w:rsidRPr="00701291">
        <w:t xml:space="preserve"> infrastructures.</w:t>
      </w:r>
    </w:p>
    <w:p w:rsidR="002D7310" w:rsidRPr="00BC3A4E" w:rsidRDefault="002D7310" w:rsidP="002D7310">
      <w:r w:rsidRPr="00701291">
        <w:t>Simeio IIC</w:t>
      </w:r>
      <w:r w:rsidR="00C7003E" w:rsidRPr="00C7003E">
        <w:t>™</w:t>
      </w:r>
      <w:r w:rsidRPr="00701291">
        <w:t xml:space="preserve"> is designed to help anticipate disruptive events – operational vulnerabilities and inefficiencies, as well as security risks tied to identity – before they become problems.</w:t>
      </w:r>
      <w:r>
        <w:t xml:space="preserve"> </w:t>
      </w:r>
      <w:r w:rsidRPr="00BC3A4E">
        <w:t>Simeio IIC</w:t>
      </w:r>
      <w:r w:rsidR="009F37C5" w:rsidRPr="00C7003E">
        <w:t>™</w:t>
      </w:r>
      <w:r w:rsidRPr="00BC3A4E">
        <w:t xml:space="preserve"> goes even further by offering insights into how accounts are being used – or misused – and analytics that can help identify new business opportunities.</w:t>
      </w:r>
    </w:p>
    <w:p w:rsidR="002D7310" w:rsidRPr="00A4560B" w:rsidRDefault="002D7310" w:rsidP="002D7310">
      <w:r>
        <w:t xml:space="preserve"> </w:t>
      </w:r>
      <w:proofErr w:type="spellStart"/>
      <w:r w:rsidRPr="00A4560B">
        <w:t>Simeio</w:t>
      </w:r>
      <w:proofErr w:type="spellEnd"/>
      <w:r w:rsidRPr="00A4560B">
        <w:t xml:space="preserve"> Solutions CEO </w:t>
      </w:r>
      <w:proofErr w:type="spellStart"/>
      <w:r w:rsidRPr="00A4560B">
        <w:t>Hemen</w:t>
      </w:r>
      <w:proofErr w:type="spellEnd"/>
      <w:r w:rsidRPr="00A4560B">
        <w:t xml:space="preserve"> Vimadalal </w:t>
      </w:r>
      <w:r>
        <w:t xml:space="preserve">said, </w:t>
      </w:r>
      <w:r w:rsidRPr="00A4560B">
        <w:t>“We recognize Dell’s leadership when it comes to delivering a comprehensive IAM solution, and we are pleased to partner with an industry leader to offer a full-featured Identity</w:t>
      </w:r>
      <w:r>
        <w:t>-</w:t>
      </w:r>
      <w:r w:rsidRPr="00A4560B">
        <w:t>as</w:t>
      </w:r>
      <w:r>
        <w:t>-</w:t>
      </w:r>
      <w:r w:rsidRPr="00A4560B">
        <w:t>a</w:t>
      </w:r>
      <w:r>
        <w:t>-</w:t>
      </w:r>
      <w:r w:rsidRPr="00A4560B">
        <w:t>Service solution to organizations that typically struggle to address IAM needs.</w:t>
      </w:r>
      <w:r>
        <w:t xml:space="preserve"> </w:t>
      </w:r>
      <w:r w:rsidRPr="00A4560B">
        <w:t>The Simeio Business-Ready IAM Cloud delivered via the industry's first and only Identity Intelligence Center, provides our clients with a higher level of security and reliability.”</w:t>
      </w:r>
    </w:p>
    <w:p w:rsidR="00FA0A5F" w:rsidRPr="00D958B9" w:rsidRDefault="00C703A5" w:rsidP="00FA0A5F">
      <w:pPr>
        <w:spacing w:after="80"/>
        <w:rPr>
          <w:rFonts w:cstheme="minorHAnsi"/>
        </w:rPr>
      </w:pPr>
      <w:r w:rsidRPr="00D958B9">
        <w:rPr>
          <w:rFonts w:cstheme="minorHAnsi"/>
        </w:rPr>
        <w:t xml:space="preserve">John Milburn, executive director, Identity and Access Management, Dell </w:t>
      </w:r>
      <w:ins w:id="6" w:author="Author">
        <w:r w:rsidR="00A37292">
          <w:rPr>
            <w:rFonts w:cstheme="minorHAnsi"/>
          </w:rPr>
          <w:t>Software</w:t>
        </w:r>
      </w:ins>
      <w:r w:rsidRPr="00D958B9">
        <w:rPr>
          <w:rFonts w:cstheme="minorHAnsi"/>
        </w:rPr>
        <w:t>, added,</w:t>
      </w:r>
      <w:r w:rsidR="00454D12" w:rsidRPr="00D958B9">
        <w:rPr>
          <w:rFonts w:cstheme="minorHAnsi"/>
        </w:rPr>
        <w:t xml:space="preserve"> </w:t>
      </w:r>
      <w:r w:rsidR="00FA0A5F" w:rsidRPr="00D958B9">
        <w:rPr>
          <w:rFonts w:cstheme="minorHAnsi"/>
        </w:rPr>
        <w:t xml:space="preserve">“With this strong expansion into the SaaS market, </w:t>
      </w:r>
      <w:r w:rsidRPr="00D958B9">
        <w:rPr>
          <w:rFonts w:cstheme="minorHAnsi"/>
        </w:rPr>
        <w:t>Dell is</w:t>
      </w:r>
      <w:r w:rsidR="00FA0A5F" w:rsidRPr="00D958B9">
        <w:rPr>
          <w:rFonts w:cstheme="minorHAnsi"/>
        </w:rPr>
        <w:t xml:space="preserve"> offering under</w:t>
      </w:r>
      <w:r w:rsidR="00454D12" w:rsidRPr="00D958B9">
        <w:rPr>
          <w:rFonts w:cstheme="minorHAnsi"/>
        </w:rPr>
        <w:t>-</w:t>
      </w:r>
      <w:r w:rsidR="00FA0A5F" w:rsidRPr="00D958B9">
        <w:rPr>
          <w:rFonts w:cstheme="minorHAnsi"/>
        </w:rPr>
        <w:t xml:space="preserve">served companies the ability to do IAM the right way. Unlike other SaaS-based IAM offerings that focus on just provisioning, governance or access control, we don’t limit our customers to such a narrow scope </w:t>
      </w:r>
      <w:r w:rsidRPr="00D958B9">
        <w:t xml:space="preserve"> – </w:t>
      </w:r>
      <w:r w:rsidR="00FA0A5F" w:rsidRPr="00D958B9">
        <w:rPr>
          <w:rFonts w:cstheme="minorHAnsi"/>
        </w:rPr>
        <w:t>we offer it all, as we believe that addressing the full range of needs is the best way to implement a truly effective IAM strategy. Partnering with Simeio to deliver such a solution, we know that our customers will get all the secur</w:t>
      </w:r>
      <w:r w:rsidR="00454D12" w:rsidRPr="00D958B9">
        <w:rPr>
          <w:rFonts w:cstheme="minorHAnsi"/>
        </w:rPr>
        <w:t>ity and reliability they demand.”</w:t>
      </w:r>
    </w:p>
    <w:p w:rsidR="008262E4" w:rsidRPr="00C7003E" w:rsidRDefault="00956126" w:rsidP="00C7003E">
      <w:pPr>
        <w:pStyle w:val="Heading3"/>
      </w:pPr>
      <w:r w:rsidRPr="00C7003E">
        <w:lastRenderedPageBreak/>
        <w:t>About Simeio Solutions</w:t>
      </w:r>
    </w:p>
    <w:p w:rsidR="00956126" w:rsidRPr="00C7003E" w:rsidRDefault="00956126" w:rsidP="00C7003E">
      <w:r w:rsidRPr="00C7003E">
        <w:t>Simeio Solutions, Inc. offers complete, end-to-end Identity and Access Management (IAM) services and solutions</w:t>
      </w:r>
      <w:r w:rsidR="005C45AF" w:rsidRPr="00C7003E">
        <w:t xml:space="preserve"> powered by the Simeio Identity Intelligence Center™ (IIC).</w:t>
      </w:r>
      <w:r w:rsidRPr="00C7003E">
        <w:t xml:space="preserve"> A single-source for all your identity and access management needs, our offering spans plan to build to operate, with a la carte access to professional services (strategy and implementation), business-ready IAM cloud solutions, and expert managed services f</w:t>
      </w:r>
      <w:r w:rsidR="005C45AF" w:rsidRPr="00C7003E">
        <w:t>or on-going operational support.</w:t>
      </w:r>
    </w:p>
    <w:p w:rsidR="00C7003E" w:rsidRDefault="00956126" w:rsidP="00C7003E">
      <w:r w:rsidRPr="00C7003E">
        <w:t>Simeio is headquartered in Hoboken, New Jersey with offices around the world. Simeio provides services to numerous Fortune 1000 companies across all industries including financial service</w:t>
      </w:r>
      <w:r w:rsidR="00362EEC" w:rsidRPr="00C7003E">
        <w:t>s</w:t>
      </w:r>
      <w:r w:rsidRPr="00C7003E">
        <w:t xml:space="preserve">, high technology, health care, public utilities, education and more. To learn more about Simeio Solutions visit </w:t>
      </w:r>
      <w:hyperlink r:id="rId8" w:history="1">
        <w:r w:rsidRPr="00C7003E">
          <w:t>http://www.simeiosolutions.com</w:t>
        </w:r>
      </w:hyperlink>
      <w:r w:rsidRPr="00C7003E">
        <w:t>.</w:t>
      </w:r>
    </w:p>
    <w:p w:rsidR="00C7003E" w:rsidRDefault="00C7003E" w:rsidP="00C7003E">
      <w:pPr>
        <w:pStyle w:val="Heading3"/>
      </w:pPr>
      <w:r>
        <w:t>For more information: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C7003E">
        <w:tc>
          <w:tcPr>
            <w:tcW w:w="4428" w:type="dxa"/>
            <w:tcBorders>
              <w:top w:val="nil"/>
              <w:left w:val="nil"/>
              <w:bottom w:val="nil"/>
              <w:right w:val="nil"/>
              <w:tr2bl w:val="nil"/>
            </w:tcBorders>
            <w:shd w:val="clear" w:color="auto" w:fill="auto"/>
          </w:tcPr>
          <w:p w:rsidR="00C7003E" w:rsidRPr="00C7003E" w:rsidRDefault="00C7003E" w:rsidP="00C7003E">
            <w:pPr>
              <w:rPr>
                <w:b/>
              </w:rPr>
            </w:pPr>
            <w:r w:rsidRPr="00C7003E">
              <w:rPr>
                <w:b/>
              </w:rPr>
              <w:t>Simeio Solutions</w:t>
            </w:r>
          </w:p>
          <w:p w:rsidR="00C7003E" w:rsidRPr="00C7003E" w:rsidRDefault="00C7003E" w:rsidP="00C7003E">
            <w:r w:rsidRPr="00C7003E">
              <w:t>Debbie Cuadros</w:t>
            </w:r>
          </w:p>
          <w:p w:rsidR="00C7003E" w:rsidRPr="00C7003E" w:rsidRDefault="00C7003E" w:rsidP="00C7003E">
            <w:r w:rsidRPr="00C7003E">
              <w:t>(562) 483-3995</w:t>
            </w:r>
          </w:p>
          <w:p w:rsidR="00C7003E" w:rsidRDefault="00C7003E" w:rsidP="00C7003E">
            <w:r w:rsidRPr="00C7003E">
              <w:t>dcuadros@simeiosolutions.com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C7003E" w:rsidRDefault="00C7003E" w:rsidP="00E87369"/>
        </w:tc>
      </w:tr>
    </w:tbl>
    <w:p w:rsidR="00C7003E" w:rsidRPr="00C7003E" w:rsidRDefault="00C7003E" w:rsidP="00C7003E"/>
    <w:p w:rsidR="00956126" w:rsidRPr="00C7003E" w:rsidRDefault="00C7003E" w:rsidP="00C7003E">
      <w:pPr>
        <w:rPr>
          <w:i/>
        </w:rPr>
      </w:pPr>
      <w:r w:rsidRPr="00C7003E">
        <w:rPr>
          <w:i/>
        </w:rPr>
        <w:t>Dell is a trademark of Dell Inc. Simeio Identity Intelligence Center (IIC) is a trademark of Simeio Solutions, Inc.</w:t>
      </w:r>
    </w:p>
    <w:p w:rsidR="00956126" w:rsidRPr="00C7003E" w:rsidRDefault="00956126" w:rsidP="00C7003E">
      <w:pPr>
        <w:jc w:val="center"/>
      </w:pPr>
      <w:r w:rsidRPr="00C7003E">
        <w:t>###</w:t>
      </w:r>
    </w:p>
    <w:sectPr w:rsidR="00956126" w:rsidRPr="00C7003E" w:rsidSect="00624B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initials="A">
    <w:p w:rsidR="00A57D22" w:rsidRDefault="00A57D22">
      <w:pPr>
        <w:pStyle w:val="CommentText"/>
      </w:pPr>
      <w:bookmarkStart w:id="3" w:name="_GoBack"/>
      <w:r>
        <w:rPr>
          <w:rStyle w:val="CommentReference"/>
        </w:rPr>
        <w:annotationRef/>
      </w:r>
      <w:r>
        <w:t>According to corporate guidelines, “Dell/Dell Software Selects” cannot be used in the headline</w:t>
      </w:r>
    </w:p>
    <w:bookmarkEnd w:id="3"/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54" w:rsidRDefault="00E62E54" w:rsidP="00282A57">
      <w:pPr>
        <w:spacing w:after="0" w:line="240" w:lineRule="auto"/>
      </w:pPr>
      <w:r>
        <w:separator/>
      </w:r>
    </w:p>
  </w:endnote>
  <w:endnote w:type="continuationSeparator" w:id="0">
    <w:p w:rsidR="00E62E54" w:rsidRDefault="00E62E54" w:rsidP="0028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Mang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54" w:rsidRDefault="00E62E54" w:rsidP="00282A57">
      <w:pPr>
        <w:spacing w:after="0" w:line="240" w:lineRule="auto"/>
      </w:pPr>
      <w:r>
        <w:separator/>
      </w:r>
    </w:p>
  </w:footnote>
  <w:footnote w:type="continuationSeparator" w:id="0">
    <w:p w:rsidR="00E62E54" w:rsidRDefault="00E62E54" w:rsidP="0028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2E4" w:rsidRDefault="008262E4" w:rsidP="00282A57">
    <w:pPr>
      <w:pStyle w:val="Header"/>
      <w:jc w:val="center"/>
    </w:pPr>
    <w:r>
      <w:rPr>
        <w:rFonts w:ascii="Arial" w:hAnsi="Arial" w:cs="Arial"/>
        <w:sz w:val="20"/>
        <w:szCs w:val="20"/>
      </w:rPr>
      <w:t>*** For Immediate Release ***</w:t>
    </w:r>
  </w:p>
  <w:p w:rsidR="008262E4" w:rsidRDefault="00826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FB"/>
    <w:rsid w:val="000231B0"/>
    <w:rsid w:val="00063A0C"/>
    <w:rsid w:val="000946FC"/>
    <w:rsid w:val="00125D8A"/>
    <w:rsid w:val="001269CD"/>
    <w:rsid w:val="00192576"/>
    <w:rsid w:val="001B675F"/>
    <w:rsid w:val="002148ED"/>
    <w:rsid w:val="00245DAF"/>
    <w:rsid w:val="002719A6"/>
    <w:rsid w:val="00282A57"/>
    <w:rsid w:val="002A4EAD"/>
    <w:rsid w:val="002D7310"/>
    <w:rsid w:val="00306132"/>
    <w:rsid w:val="00326BBC"/>
    <w:rsid w:val="00337399"/>
    <w:rsid w:val="00337C71"/>
    <w:rsid w:val="00362EEC"/>
    <w:rsid w:val="0039395C"/>
    <w:rsid w:val="0039427E"/>
    <w:rsid w:val="003F7C78"/>
    <w:rsid w:val="00454D12"/>
    <w:rsid w:val="00455567"/>
    <w:rsid w:val="00464DAE"/>
    <w:rsid w:val="00490358"/>
    <w:rsid w:val="005275FE"/>
    <w:rsid w:val="00561655"/>
    <w:rsid w:val="005A5B9B"/>
    <w:rsid w:val="005C45AF"/>
    <w:rsid w:val="00615C7D"/>
    <w:rsid w:val="00624BAC"/>
    <w:rsid w:val="00626EF0"/>
    <w:rsid w:val="00655755"/>
    <w:rsid w:val="006732DD"/>
    <w:rsid w:val="006B35AA"/>
    <w:rsid w:val="006C2922"/>
    <w:rsid w:val="00764EFB"/>
    <w:rsid w:val="007C1E53"/>
    <w:rsid w:val="007F607F"/>
    <w:rsid w:val="0082495B"/>
    <w:rsid w:val="008262E4"/>
    <w:rsid w:val="00851D59"/>
    <w:rsid w:val="00894E97"/>
    <w:rsid w:val="008A529A"/>
    <w:rsid w:val="008C5543"/>
    <w:rsid w:val="008D3240"/>
    <w:rsid w:val="008F3829"/>
    <w:rsid w:val="0092190C"/>
    <w:rsid w:val="00924C72"/>
    <w:rsid w:val="00956126"/>
    <w:rsid w:val="00992A4C"/>
    <w:rsid w:val="009A1216"/>
    <w:rsid w:val="009B1FA7"/>
    <w:rsid w:val="009F37C5"/>
    <w:rsid w:val="00A13D50"/>
    <w:rsid w:val="00A364E3"/>
    <w:rsid w:val="00A37292"/>
    <w:rsid w:val="00A57D22"/>
    <w:rsid w:val="00AA21AE"/>
    <w:rsid w:val="00AA6D8A"/>
    <w:rsid w:val="00B4745A"/>
    <w:rsid w:val="00B90354"/>
    <w:rsid w:val="00BD7B89"/>
    <w:rsid w:val="00C7003E"/>
    <w:rsid w:val="00C703A5"/>
    <w:rsid w:val="00D0220D"/>
    <w:rsid w:val="00D21190"/>
    <w:rsid w:val="00D73E20"/>
    <w:rsid w:val="00D958B9"/>
    <w:rsid w:val="00D96EAC"/>
    <w:rsid w:val="00DB18A3"/>
    <w:rsid w:val="00DE7232"/>
    <w:rsid w:val="00E25055"/>
    <w:rsid w:val="00E62E54"/>
    <w:rsid w:val="00E64B15"/>
    <w:rsid w:val="00EE7D9C"/>
    <w:rsid w:val="00F510A6"/>
    <w:rsid w:val="00F93F1E"/>
    <w:rsid w:val="00FA0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er" w:uiPriority="99"/>
    <w:lsdException w:name="Strong" w:uiPriority="22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C7003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126"/>
    <w:rPr>
      <w:b/>
      <w:bCs/>
    </w:rPr>
  </w:style>
  <w:style w:type="paragraph" w:customStyle="1" w:styleId="Normal1">
    <w:name w:val="Normal1"/>
    <w:rsid w:val="002D7310"/>
    <w:pPr>
      <w:spacing w:after="0" w:line="240" w:lineRule="auto"/>
      <w:contextualSpacing/>
    </w:pPr>
    <w:rPr>
      <w:rFonts w:ascii="Arial" w:eastAsia="Times New Roman" w:hAnsi="Arial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E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28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57"/>
  </w:style>
  <w:style w:type="paragraph" w:styleId="Footer">
    <w:name w:val="footer"/>
    <w:basedOn w:val="Normal"/>
    <w:link w:val="FooterChar"/>
    <w:rsid w:val="0028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2A57"/>
  </w:style>
  <w:style w:type="character" w:styleId="Hyperlink">
    <w:name w:val="Hyperlink"/>
    <w:basedOn w:val="DefaultParagraphFont"/>
    <w:rsid w:val="00626EF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AA6D8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6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6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A6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6D8A"/>
    <w:rPr>
      <w:b/>
      <w:bCs/>
      <w:sz w:val="20"/>
      <w:szCs w:val="20"/>
    </w:rPr>
  </w:style>
  <w:style w:type="character" w:customStyle="1" w:styleId="annotate5">
    <w:name w:val="annotate5"/>
    <w:basedOn w:val="DefaultParagraphFont"/>
    <w:rsid w:val="00AA6D8A"/>
  </w:style>
  <w:style w:type="paragraph" w:customStyle="1" w:styleId="ReleaseHeadline">
    <w:name w:val="Release Headline"/>
    <w:basedOn w:val="Normal"/>
    <w:qFormat/>
    <w:rsid w:val="00C7003E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003E"/>
    <w:rPr>
      <w:rFonts w:ascii="Arial" w:eastAsiaTheme="majorEastAsia" w:hAnsi="Arial" w:cstheme="majorBidi"/>
      <w:b/>
      <w:bCs/>
    </w:rPr>
  </w:style>
  <w:style w:type="table" w:styleId="TableGrid">
    <w:name w:val="Table Grid"/>
    <w:basedOn w:val="TableNormal"/>
    <w:rsid w:val="00C7003E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er" w:uiPriority="99"/>
    <w:lsdException w:name="Strong" w:uiPriority="22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C7003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126"/>
    <w:rPr>
      <w:b/>
      <w:bCs/>
    </w:rPr>
  </w:style>
  <w:style w:type="paragraph" w:customStyle="1" w:styleId="Normal1">
    <w:name w:val="Normal1"/>
    <w:rsid w:val="002D7310"/>
    <w:pPr>
      <w:spacing w:after="0" w:line="240" w:lineRule="auto"/>
      <w:contextualSpacing/>
    </w:pPr>
    <w:rPr>
      <w:rFonts w:ascii="Arial" w:eastAsia="Times New Roman" w:hAnsi="Arial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E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28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57"/>
  </w:style>
  <w:style w:type="paragraph" w:styleId="Footer">
    <w:name w:val="footer"/>
    <w:basedOn w:val="Normal"/>
    <w:link w:val="FooterChar"/>
    <w:rsid w:val="0028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2A57"/>
  </w:style>
  <w:style w:type="character" w:styleId="Hyperlink">
    <w:name w:val="Hyperlink"/>
    <w:basedOn w:val="DefaultParagraphFont"/>
    <w:rsid w:val="00626EF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AA6D8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6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6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A6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6D8A"/>
    <w:rPr>
      <w:b/>
      <w:bCs/>
      <w:sz w:val="20"/>
      <w:szCs w:val="20"/>
    </w:rPr>
  </w:style>
  <w:style w:type="character" w:customStyle="1" w:styleId="annotate5">
    <w:name w:val="annotate5"/>
    <w:basedOn w:val="DefaultParagraphFont"/>
    <w:rsid w:val="00AA6D8A"/>
  </w:style>
  <w:style w:type="paragraph" w:customStyle="1" w:styleId="ReleaseHeadline">
    <w:name w:val="Release Headline"/>
    <w:basedOn w:val="Normal"/>
    <w:qFormat/>
    <w:rsid w:val="00C7003E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003E"/>
    <w:rPr>
      <w:rFonts w:ascii="Arial" w:eastAsiaTheme="majorEastAsia" w:hAnsi="Arial" w:cstheme="majorBidi"/>
      <w:b/>
      <w:bCs/>
    </w:rPr>
  </w:style>
  <w:style w:type="table" w:styleId="TableGrid">
    <w:name w:val="Table Grid"/>
    <w:basedOn w:val="TableNormal"/>
    <w:rsid w:val="00C7003E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yperlink" Target="http://www.simeiosolutions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2014-11-20T23:21:00Z</dcterms:created>
  <dcterms:modified xsi:type="dcterms:W3CDTF">2014-11-20T23:21:00Z</dcterms:modified>
</cp:coreProperties>
</file>